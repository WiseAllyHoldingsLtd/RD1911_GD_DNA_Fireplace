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881443CF45F438C5627E802869CEC" ma:contentTypeVersion="8" ma:contentTypeDescription="Create a new document." ma:contentTypeScope="" ma:versionID="a2406a12245d5e5fc85e871dc6b13896">
  <xsd:schema xmlns:xsd="http://www.w3.org/2001/XMLSchema" xmlns:xs="http://www.w3.org/2001/XMLSchema" xmlns:p="http://schemas.microsoft.com/office/2006/metadata/properties" xmlns:ns2="http://schemas.microsoft.com/sharepoint/v3/fields" xmlns:ns3="1a6210b7-6eb0-422a-bb85-2d6a54010ab6" xmlns:ns4="7d10e592-2cf2-4ec8-8634-487f46b56963" targetNamespace="http://schemas.microsoft.com/office/2006/metadata/properties" ma:root="true" ma:fieldsID="96d57134b53f1b4435af8d59adb84449" ns2:_="" ns3:_="" ns4:_="">
    <xsd:import namespace="http://schemas.microsoft.com/sharepoint/v3/fields"/>
    <xsd:import namespace="1a6210b7-6eb0-422a-bb85-2d6a54010ab6"/>
    <xsd:import namespace="7d10e592-2cf2-4ec8-8634-487f46b56963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10b7-6eb0-422a-bb85-2d6a54010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592-2cf2-4ec8-8634-487f46b5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772FD45E-03F1-4E6F-8923-4A5C3C1878AF}"/>
</file>

<file path=customXml/itemProps2.xml><?xml version="1.0" encoding="utf-8"?>
<ds:datastoreItem xmlns:ds="http://schemas.openxmlformats.org/officeDocument/2006/customXml" ds:itemID="{489B9661-22CA-4CF5-8CBC-2522AA9C744F}"/>
</file>

<file path=customXml/itemProps3.xml><?xml version="1.0" encoding="utf-8"?>
<ds:datastoreItem xmlns:ds="http://schemas.openxmlformats.org/officeDocument/2006/customXml" ds:itemID="{78241533-DFA2-4B3A-83CA-276CC395B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0x0101005F0881443CF45F438C5627E802869CEC</vt:lpwstr>
  </property>
</Properties>
</file>