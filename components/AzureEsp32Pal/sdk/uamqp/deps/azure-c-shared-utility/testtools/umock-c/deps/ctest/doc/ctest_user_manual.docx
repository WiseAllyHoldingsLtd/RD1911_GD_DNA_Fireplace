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6DB1A" w14:textId="77777777" w:rsidR="00465478" w:rsidRDefault="00465478" w:rsidP="00AD3824">
      <w:pPr>
        <w:pStyle w:val="Title"/>
        <w:jc w:val="both"/>
      </w:pPr>
      <w:r>
        <w:t>CTest</w:t>
      </w:r>
    </w:p>
    <w:p w14:paraId="199059E7" w14:textId="77777777" w:rsidR="00465478" w:rsidRDefault="00465478" w:rsidP="00AD382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1D5A425" w14:textId="77777777" w:rsidR="008257E0" w:rsidRDefault="00465478" w:rsidP="00AD3824">
      <w:pPr>
        <w:pStyle w:val="Heading1"/>
        <w:jc w:val="both"/>
      </w:pPr>
      <w:r>
        <w:lastRenderedPageBreak/>
        <w:t>Overview</w:t>
      </w:r>
    </w:p>
    <w:p w14:paraId="0C07063F" w14:textId="77777777" w:rsidR="00465478" w:rsidRDefault="00465478" w:rsidP="00AD3824">
      <w:pPr>
        <w:jc w:val="both"/>
      </w:pPr>
      <w:r>
        <w:t>CTest is a C test harness. It provides a test runner and a set of assert macros that can be used to write tests.</w:t>
      </w:r>
    </w:p>
    <w:p w14:paraId="04875A75" w14:textId="77777777" w:rsidR="00465478" w:rsidRDefault="00465478" w:rsidP="00AD3824">
      <w:pPr>
        <w:jc w:val="both"/>
      </w:pPr>
      <w:r>
        <w:t>CTest is designed to:</w:t>
      </w:r>
    </w:p>
    <w:p w14:paraId="57A5FD7D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Only use C for writing tests in order to minimize mixing C and C++ (sometimes the mix is just not desired)</w:t>
      </w:r>
    </w:p>
    <w:p w14:paraId="15FA8D16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Maximize portability, thus trying to avoid at any costs compiler implementation specific features.</w:t>
      </w:r>
    </w:p>
    <w:p w14:paraId="48035551" w14:textId="77777777" w:rsidR="00465478" w:rsidRDefault="00465478" w:rsidP="00AD3824">
      <w:pPr>
        <w:pStyle w:val="Heading1"/>
        <w:jc w:val="both"/>
      </w:pPr>
      <w:r>
        <w:t>Using CTest</w:t>
      </w:r>
    </w:p>
    <w:p w14:paraId="42ECD37A" w14:textId="77777777" w:rsidR="00465478" w:rsidRDefault="00465478" w:rsidP="00AD3824">
      <w:pPr>
        <w:jc w:val="both"/>
      </w:pPr>
      <w:r>
        <w:t>The following steps are required in order to use CTest:</w:t>
      </w:r>
    </w:p>
    <w:p w14:paraId="1279BB00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Include CTest.h in a .c file</w:t>
      </w:r>
    </w:p>
    <w:p w14:paraId="6307B402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Write the tests in the .c file as part of a test suite</w:t>
      </w:r>
    </w:p>
    <w:p w14:paraId="399195BB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Link the test runner in your executable</w:t>
      </w:r>
    </w:p>
    <w:p w14:paraId="2129FB15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As part of main (or any other function), execute the test suite</w:t>
      </w:r>
    </w:p>
    <w:p w14:paraId="6292076E" w14:textId="77777777" w:rsidR="00465478" w:rsidRDefault="00465478" w:rsidP="00AD3824">
      <w:pPr>
        <w:pStyle w:val="Heading1"/>
        <w:jc w:val="both"/>
      </w:pPr>
      <w:r>
        <w:t>The first test</w:t>
      </w:r>
    </w:p>
    <w:p w14:paraId="1733E6A6" w14:textId="77777777" w:rsidR="00465478" w:rsidRDefault="00465478" w:rsidP="00AD3824">
      <w:pPr>
        <w:jc w:val="both"/>
      </w:pPr>
      <w:r>
        <w:t>The below example shows a simple test written by using CTest:</w:t>
      </w:r>
    </w:p>
    <w:p w14:paraId="3D24200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2DEEAA4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"SomeUnitUnderTest.h"</w:t>
      </w:r>
    </w:p>
    <w:p w14:paraId="3808376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2EFD8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</w:t>
      </w:r>
    </w:p>
    <w:p w14:paraId="58F8017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E185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(Test1)</w:t>
      </w:r>
    </w:p>
    <w:p w14:paraId="5DD79139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B2195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14:paraId="24741DD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A346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14:paraId="3DA8FEBA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SomeFunction();</w:t>
      </w:r>
    </w:p>
    <w:p w14:paraId="1740FEF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1F198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14:paraId="1B1E1FF9" w14:textId="604F3928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0" w:author="Dan Cristoloveanu" w:date="2014-04-07T09:44:00Z">
        <w:r w:rsidR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42, x</w:t>
      </w:r>
      <w:del w:id="1" w:author="Dan Cristoloveanu" w:date="2014-04-07T09:44:00Z">
        <w:r w:rsidDel="0004791D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843CD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D5F6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3063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1F3D9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83D1E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4A872" w14:textId="77777777" w:rsidR="00AC0D9D" w:rsidRDefault="00AC0D9D" w:rsidP="00AD3824">
      <w:pPr>
        <w:jc w:val="both"/>
      </w:pPr>
    </w:p>
    <w:p w14:paraId="027EE460" w14:textId="77777777" w:rsidR="00465478" w:rsidRDefault="00AC0D9D" w:rsidP="00AD3824">
      <w:pPr>
        <w:jc w:val="both"/>
      </w:pPr>
      <w:r>
        <w:t>In order to run the suite, the main function would contain:</w:t>
      </w:r>
    </w:p>
    <w:p w14:paraId="590BEAE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393E6F7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6FBC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D35C913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6FB83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commentRangeStart w:id="2"/>
      <w:commentRangeStart w:id="3"/>
      <w:r w:rsidR="00D51EC0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commentRangeEnd w:id="2"/>
      <w:r w:rsidR="00F93A70">
        <w:rPr>
          <w:rStyle w:val="CommentReference"/>
        </w:rPr>
        <w:commentReference w:id="2"/>
      </w:r>
      <w:commentRangeEnd w:id="3"/>
      <w:r w:rsidR="001602E7">
        <w:rPr>
          <w:rStyle w:val="CommentReference"/>
        </w:rPr>
        <w:commentReference w:id="3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(SimpleTestSuiteOneTest);</w:t>
      </w:r>
    </w:p>
    <w:p w14:paraId="1FFA04E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B926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C4C2387" w14:textId="77777777" w:rsidR="00465478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BCF08" w14:textId="77777777" w:rsidR="00753025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22958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results would look like:</w:t>
      </w:r>
    </w:p>
    <w:p w14:paraId="7738DAB9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41751D4D" wp14:editId="44F1E791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F87" w14:textId="77777777" w:rsidR="00DD0B29" w:rsidRDefault="00DD0B29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Test suites</w:t>
      </w:r>
    </w:p>
    <w:p w14:paraId="3F9105DB" w14:textId="77777777" w:rsidR="00DD0B29" w:rsidRDefault="00DD0B29" w:rsidP="00DD0B29">
      <w:pPr>
        <w:rPr>
          <w:highlight w:val="white"/>
        </w:rPr>
      </w:pPr>
      <w:r>
        <w:rPr>
          <w:highlight w:val="white"/>
        </w:rPr>
        <w:t>One test suite is supported per translation unit.</w:t>
      </w:r>
    </w:p>
    <w:p w14:paraId="399A670B" w14:textId="00CE070F" w:rsidR="00DD0B29" w:rsidRDefault="00371284" w:rsidP="00DD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beginning of a </w:t>
      </w:r>
      <w:r w:rsidR="00DD0B29">
        <w:rPr>
          <w:highlight w:val="white"/>
        </w:rPr>
        <w:t xml:space="preserve">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DD0B29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(suiteName).</w:t>
      </w:r>
    </w:p>
    <w:p w14:paraId="736FEB95" w14:textId="77777777" w:rsidR="00DD0B29" w:rsidRDefault="00371284" w:rsidP="00DD0B2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end of a 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87BBF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27ADA41F" w14:textId="77777777" w:rsidR="00C31972" w:rsidRDefault="00C31972" w:rsidP="00DD0B29">
      <w:pPr>
        <w:rPr>
          <w:highlight w:val="white"/>
        </w:rPr>
      </w:pPr>
      <w:r>
        <w:rPr>
          <w:highlight w:val="white"/>
        </w:rPr>
        <w:t>To run all the tests in a test suite the following macro can be used:</w:t>
      </w:r>
    </w:p>
    <w:p w14:paraId="4B7E0FCE" w14:textId="51761F91" w:rsidR="00C31972" w:rsidRDefault="00565FEE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C31972"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(suiteName</w:t>
      </w:r>
      <w:ins w:id="4" w:author="Dan Cristoloveanu" w:date="2014-09-10T11:37:00Z"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{,failedTestCount}</w:t>
        </w:r>
      </w:ins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3123CF" w14:textId="77777777" w:rsidR="001F5FAE" w:rsidRDefault="001F5FAE" w:rsidP="00C31972">
      <w:pPr>
        <w:autoSpaceDE w:val="0"/>
        <w:autoSpaceDN w:val="0"/>
        <w:adjustRightInd w:val="0"/>
        <w:spacing w:after="0" w:line="240" w:lineRule="auto"/>
        <w:jc w:val="both"/>
        <w:rPr>
          <w:ins w:id="5" w:author="Dan Cristoloveanu" w:date="2014-09-10T11:37:00Z"/>
          <w:highlight w:val="white"/>
        </w:rPr>
      </w:pPr>
      <w:r>
        <w:rPr>
          <w:highlight w:val="white"/>
        </w:rPr>
        <w:t>The execution order of the tests in a test suite is not guaranteed. Tests are executed sequentially.</w:t>
      </w:r>
    </w:p>
    <w:p w14:paraId="113CC746" w14:textId="77777777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ins w:id="6" w:author="Dan Cristoloveanu" w:date="2014-09-10T11:37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08157" w14:textId="40317753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ins w:id="7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The </w:t>
        </w:r>
      </w:ins>
      <w:ins w:id="8" w:author="Dan Cristoloveanu" w:date="2014-09-10T11:3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failedTestCount </w:t>
        </w:r>
      </w:ins>
      <w:ins w:id="9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for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CTEST_RUN_TEST_SUITE</w:t>
        </w:r>
        <w:r>
          <w:rPr>
            <w:highlight w:val="white"/>
          </w:rPr>
          <w:t xml:space="preserve"> is optional. If specified, the number of failed tests will be summed up in the failedTestCount variable</w:t>
        </w:r>
      </w:ins>
      <w:ins w:id="10" w:author="Dan Cristoloveanu" w:date="2014-09-10T11:39:00Z">
        <w:r>
          <w:rPr>
            <w:highlight w:val="white"/>
          </w:rPr>
          <w:t>, that is passed as argument.</w:t>
        </w:r>
      </w:ins>
    </w:p>
    <w:p w14:paraId="7E378B18" w14:textId="77777777" w:rsidR="001F5FAE" w:rsidRDefault="000F7E15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Fixtures</w:t>
      </w:r>
    </w:p>
    <w:p w14:paraId="33E02230" w14:textId="77777777" w:rsidR="004E07DA" w:rsidRDefault="004E07DA" w:rsidP="004E07DA">
      <w:pPr>
        <w:pStyle w:val="Heading2"/>
        <w:rPr>
          <w:highlight w:val="white"/>
        </w:rPr>
      </w:pPr>
      <w:commentRangeStart w:id="11"/>
      <w:commentRangeStart w:id="12"/>
      <w:r>
        <w:rPr>
          <w:highlight w:val="white"/>
        </w:rPr>
        <w:t>CTEST_SUITE_INITIALIZE</w:t>
      </w:r>
      <w:commentRangeEnd w:id="11"/>
      <w:r w:rsidR="001B7041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End w:id="12"/>
      <w:r w:rsidR="005F2633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88C58B0" w14:textId="77777777" w:rsidR="004E07DA" w:rsidRPr="004E07DA" w:rsidRDefault="004E07DA" w:rsidP="004E07DA">
      <w:pPr>
        <w:rPr>
          <w:highlight w:val="white"/>
        </w:rPr>
      </w:pPr>
      <w:r>
        <w:rPr>
          <w:highlight w:val="white"/>
        </w:rPr>
        <w:t>This special fixture is executed before all the test</w:t>
      </w:r>
      <w:r w:rsidR="00EF12B3">
        <w:rPr>
          <w:highlight w:val="white"/>
        </w:rPr>
        <w:t>s</w:t>
      </w:r>
      <w:r>
        <w:rPr>
          <w:highlight w:val="white"/>
        </w:rPr>
        <w:t xml:space="preserve"> in the test suite.</w:t>
      </w:r>
      <w:r w:rsidR="00926830">
        <w:rPr>
          <w:highlight w:val="white"/>
        </w:rPr>
        <w:t xml:space="preserve"> All resources allocated in </w:t>
      </w:r>
      <w:r w:rsidR="00684307"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 w:rsidR="00926830">
        <w:rPr>
          <w:highlight w:val="white"/>
        </w:rPr>
        <w:t xml:space="preserve"> should be freed in </w:t>
      </w:r>
      <w:r w:rsidR="00BB1B0D"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 w:rsidR="00926830">
        <w:rPr>
          <w:highlight w:val="white"/>
        </w:rPr>
        <w:t>.</w:t>
      </w:r>
    </w:p>
    <w:p w14:paraId="7B333C30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798FEFC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B0BFF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Some init code */</w:t>
      </w:r>
    </w:p>
    <w:p w14:paraId="6288189D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53D38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t>CTEST_SUITE_CLEANUP</w:t>
      </w:r>
    </w:p>
    <w:p w14:paraId="21AA3C53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This special fixture is executed after all the test</w:t>
      </w:r>
      <w:r w:rsidR="00192BD4">
        <w:rPr>
          <w:highlight w:val="white"/>
        </w:rPr>
        <w:t>s</w:t>
      </w:r>
      <w:r>
        <w:rPr>
          <w:highlight w:val="white"/>
        </w:rPr>
        <w:t xml:space="preserve"> in the test suite.</w:t>
      </w:r>
    </w:p>
    <w:p w14:paraId="1AD911B9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489AA5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7C38A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CTEST_SUITE_INITIALIZE */</w:t>
      </w:r>
    </w:p>
    <w:p w14:paraId="41F53E01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88108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765B01DF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lastRenderedPageBreak/>
        <w:t>CTEST_FUNCTION_INITIALIZE</w:t>
      </w:r>
    </w:p>
    <w:p w14:paraId="1C63AC7E" w14:textId="77777777" w:rsidR="00764A9A" w:rsidRPr="004E07DA" w:rsidRDefault="00764A9A" w:rsidP="00764A9A">
      <w:pPr>
        <w:rPr>
          <w:highlight w:val="white"/>
        </w:rPr>
      </w:pPr>
      <w:r>
        <w:rPr>
          <w:highlight w:val="white"/>
        </w:rPr>
        <w:t xml:space="preserve">This special fixture is executed before calling each test function in the test suite. All resources allocated in </w:t>
      </w:r>
      <w:r w:rsidR="00DF07D2"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r>
        <w:rPr>
          <w:highlight w:val="white"/>
        </w:rPr>
        <w:t xml:space="preserve"> should be freed in </w:t>
      </w:r>
      <w:r w:rsidR="001A328A">
        <w:rPr>
          <w:rFonts w:ascii="Consolas" w:hAnsi="Consolas" w:cs="Consolas"/>
          <w:color w:val="6F008A"/>
          <w:sz w:val="19"/>
          <w:szCs w:val="19"/>
          <w:highlight w:val="white"/>
        </w:rPr>
        <w:t>CTEST_FUNCTION_CLEANUP</w:t>
      </w:r>
      <w:r>
        <w:rPr>
          <w:highlight w:val="white"/>
        </w:rPr>
        <w:t>.</w:t>
      </w:r>
    </w:p>
    <w:p w14:paraId="36DD2794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3"/>
      <w:commentRangeStart w:id="14"/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commentRangeEnd w:id="13"/>
      <w:r w:rsidR="0064363D">
        <w:rPr>
          <w:rStyle w:val="CommentReference"/>
        </w:rPr>
        <w:commentReference w:id="13"/>
      </w:r>
      <w:commentRangeEnd w:id="14"/>
      <w:r w:rsidR="005F2633">
        <w:rPr>
          <w:rStyle w:val="CommentReference"/>
        </w:rPr>
        <w:commentReference w:id="14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D442F6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DA9B8B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specific things for each test function */</w:t>
      </w:r>
    </w:p>
    <w:p w14:paraId="2C8DEE47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FAD7E8" w14:textId="77777777" w:rsidR="001D1A13" w:rsidRDefault="001D1A13" w:rsidP="001D1A13">
      <w:pPr>
        <w:pStyle w:val="Heading2"/>
        <w:rPr>
          <w:highlight w:val="white"/>
        </w:rPr>
      </w:pPr>
      <w:r>
        <w:rPr>
          <w:highlight w:val="white"/>
        </w:rPr>
        <w:t>CTEST_FUNCTION_CLEANUP</w:t>
      </w:r>
    </w:p>
    <w:p w14:paraId="4139CF60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This special fixture is executed after </w:t>
      </w:r>
      <w:r w:rsidR="00FC18D6">
        <w:rPr>
          <w:highlight w:val="white"/>
        </w:rPr>
        <w:t xml:space="preserve">each </w:t>
      </w:r>
      <w:r>
        <w:rPr>
          <w:highlight w:val="white"/>
        </w:rPr>
        <w:t>test in the test suite.</w:t>
      </w:r>
    </w:p>
    <w:p w14:paraId="61D56586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FC18D6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2A4A2BD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41D6E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</w:t>
      </w:r>
      <w:r w:rsidR="00516C0F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_INITIALIZE */</w:t>
      </w:r>
    </w:p>
    <w:p w14:paraId="65E9C699" w14:textId="77777777" w:rsidR="00764A9A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4B9EA" w14:textId="77777777" w:rsidR="00753025" w:rsidRDefault="00762FC6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Assert macros</w:t>
      </w:r>
    </w:p>
    <w:p w14:paraId="1D0D3A26" w14:textId="77777777" w:rsidR="00763173" w:rsidRDefault="00763173" w:rsidP="00AD3824">
      <w:pPr>
        <w:jc w:val="both"/>
        <w:rPr>
          <w:ins w:id="15" w:author="Dan Cristoloveanu" w:date="2014-04-04T22:12:00Z"/>
          <w:highlight w:val="white"/>
        </w:rPr>
      </w:pPr>
      <w:r>
        <w:rPr>
          <w:highlight w:val="white"/>
        </w:rPr>
        <w:t>Assert macros allow asserting various results and failing the tests if the asserted values/expressions fail.</w:t>
      </w:r>
    </w:p>
    <w:p w14:paraId="073177D7" w14:textId="23C10325" w:rsidR="002A7404" w:rsidRDefault="002A7404" w:rsidP="00AD3824">
      <w:pPr>
        <w:jc w:val="both"/>
        <w:rPr>
          <w:highlight w:val="white"/>
        </w:rPr>
      </w:pPr>
      <w:ins w:id="16" w:author="Dan Cristoloveanu" w:date="2014-04-04T22:12:00Z">
        <w:r>
          <w:rPr>
            <w:highlight w:val="white"/>
          </w:rPr>
          <w:t>By default if no assert macro fails a test, the test is reported as succesfull.</w:t>
        </w:r>
      </w:ins>
    </w:p>
    <w:p w14:paraId="1F7C8C1D" w14:textId="77777777" w:rsidR="00763173" w:rsidRDefault="00763173" w:rsidP="00AD3824">
      <w:pPr>
        <w:jc w:val="both"/>
        <w:rPr>
          <w:highlight w:val="white"/>
        </w:rPr>
      </w:pPr>
      <w:r>
        <w:rPr>
          <w:highlight w:val="white"/>
        </w:rPr>
        <w:t>Two sets of assert macros are available: with and without a supplied assert text.</w:t>
      </w:r>
      <w:r w:rsidR="00483908">
        <w:rPr>
          <w:highlight w:val="white"/>
        </w:rPr>
        <w:t xml:space="preserve"> The macros suffixed with </w:t>
      </w:r>
      <w:r w:rsidR="00483908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_WITH_MSG </w:t>
      </w:r>
      <w:r w:rsidR="00483908">
        <w:rPr>
          <w:highlight w:val="white"/>
        </w:rPr>
        <w:t xml:space="preserve">behave the same like their counterpart without an assert text, but additionally </w:t>
      </w:r>
      <w:del w:id="17" w:author="Dan Cristoloveanu" w:date="2014-04-04T20:57:00Z">
        <w:r w:rsidR="00483908" w:rsidDel="00171E3B">
          <w:rPr>
            <w:highlight w:val="white"/>
          </w:rPr>
          <w:delText xml:space="preserve">their </w:delText>
        </w:r>
      </w:del>
      <w:ins w:id="18" w:author="Dan Cristoloveanu" w:date="2014-04-04T20:57:00Z">
        <w:r w:rsidR="00171E3B">
          <w:rPr>
            <w:highlight w:val="white"/>
          </w:rPr>
          <w:t xml:space="preserve">they </w:t>
        </w:r>
      </w:ins>
      <w:r w:rsidR="00483908">
        <w:rPr>
          <w:highlight w:val="white"/>
        </w:rPr>
        <w:t>print the supplied assert text (message) into the test run output.</w:t>
      </w:r>
    </w:p>
    <w:p w14:paraId="0817F2E1" w14:textId="77777777" w:rsidR="00FC3D30" w:rsidRPr="00FC3D30" w:rsidRDefault="00FC3D30" w:rsidP="00AD3824">
      <w:pPr>
        <w:jc w:val="both"/>
        <w:rPr>
          <w:highlight w:val="white"/>
        </w:rPr>
      </w:pPr>
      <w:r>
        <w:rPr>
          <w:highlight w:val="white"/>
        </w:rPr>
        <w:t xml:space="preserve">The following </w:t>
      </w:r>
      <w:r w:rsidR="00763173">
        <w:rPr>
          <w:highlight w:val="white"/>
        </w:rPr>
        <w:t>a</w:t>
      </w:r>
      <w:r>
        <w:rPr>
          <w:highlight w:val="white"/>
        </w:rPr>
        <w:t xml:space="preserve">ssert macros </w:t>
      </w:r>
      <w:r w:rsidR="00763173">
        <w:rPr>
          <w:highlight w:val="white"/>
        </w:rPr>
        <w:t xml:space="preserve">without a supplied assert text </w:t>
      </w:r>
      <w:r>
        <w:rPr>
          <w:highlight w:val="white"/>
        </w:rPr>
        <w:t>are supported by CTEST</w:t>
      </w:r>
      <w:r w:rsidR="00763173">
        <w:rPr>
          <w:highlight w:val="white"/>
        </w:rPr>
        <w:t>:</w:t>
      </w:r>
    </w:p>
    <w:p w14:paraId="19CD5A03" w14:textId="7CE0C583" w:rsidR="007D7280" w:rsidRDefault="007D7280" w:rsidP="007D7280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</w:t>
      </w:r>
      <w:ins w:id="19" w:author="Dan Cristoloveanu" w:date="2014-04-04T21:08:00Z">
        <w:r w:rsidR="000726AA">
          <w:rPr>
            <w:highlight w:val="white"/>
          </w:rPr>
          <w:t>ASSERT_</w:t>
        </w:r>
      </w:ins>
      <w:r>
        <w:rPr>
          <w:highlight w:val="white"/>
        </w:rPr>
        <w:t>FAIL</w:t>
      </w:r>
      <w:r>
        <w:rPr>
          <w:color w:val="000000"/>
          <w:highlight w:val="white"/>
        </w:rPr>
        <w:t>(</w:t>
      </w:r>
      <w:ins w:id="20" w:author="Dan Cristoloveanu" w:date="2014-04-04T21:07:00Z">
        <w:r w:rsidR="0029137D">
          <w:rPr>
            <w:color w:val="000000"/>
            <w:highlight w:val="white"/>
          </w:rPr>
          <w:t>message</w:t>
        </w:r>
      </w:ins>
      <w:r>
        <w:rPr>
          <w:color w:val="000000"/>
          <w:highlight w:val="white"/>
        </w:rPr>
        <w:t>);</w:t>
      </w:r>
    </w:p>
    <w:p w14:paraId="7602E85F" w14:textId="2F52AEBD" w:rsidR="007D7280" w:rsidRDefault="007D7280" w:rsidP="007D7280">
      <w:pPr>
        <w:rPr>
          <w:highlight w:val="white"/>
        </w:rPr>
      </w:pPr>
      <w:r>
        <w:rPr>
          <w:highlight w:val="white"/>
        </w:rPr>
        <w:t xml:space="preserve">This macro fails the test </w:t>
      </w:r>
      <w:del w:id="21" w:author="Dan Cristoloveanu" w:date="2014-04-04T21:07:00Z">
        <w:r w:rsidDel="0029137D">
          <w:rPr>
            <w:highlight w:val="white"/>
          </w:rPr>
          <w:delText>without any message</w:delText>
        </w:r>
      </w:del>
      <w:ins w:id="22" w:author="Dan Cristoloveanu" w:date="2014-04-04T21:07:00Z">
        <w:r w:rsidR="0029137D">
          <w:rPr>
            <w:highlight w:val="white"/>
          </w:rPr>
          <w:t>and displays the message argument</w:t>
        </w:r>
      </w:ins>
      <w:r>
        <w:rPr>
          <w:highlight w:val="white"/>
        </w:rPr>
        <w:t>.</w:t>
      </w:r>
    </w:p>
    <w:p w14:paraId="6899890F" w14:textId="7972FA83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</w:t>
      </w:r>
      <w:r>
        <w:rPr>
          <w:color w:val="000000"/>
          <w:highlight w:val="white"/>
        </w:rPr>
        <w:t>(</w:t>
      </w:r>
      <w:ins w:id="23" w:author="Dan Cristoloveanu" w:date="2014-04-04T22:43:00Z">
        <w:r w:rsidR="005E3A99">
          <w:rPr>
            <w:color w:val="2B91AF"/>
            <w:highlight w:val="white"/>
          </w:rPr>
          <w:t>type</w:t>
        </w:r>
        <w:r w:rsidR="005E3A99">
          <w:rPr>
            <w:color w:val="000000"/>
            <w:highlight w:val="white"/>
          </w:rPr>
          <w:t>,</w:t>
        </w:r>
        <w:r w:rsidR="005E3A9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>expected, actual</w:t>
      </w:r>
      <w:del w:id="24" w:author="Dan Cristoloveanu" w:date="2014-04-04T22:43:00Z">
        <w:r w:rsidDel="005E3A99">
          <w:rPr>
            <w:color w:val="000000"/>
            <w:highlight w:val="white"/>
          </w:rPr>
          <w:delText xml:space="preserve">, </w:delText>
        </w:r>
        <w:r w:rsidDel="005E3A99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652BEAB9" w14:textId="77777777" w:rsidR="000A118E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different.</w:t>
      </w:r>
    </w:p>
    <w:p w14:paraId="60D8B916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(Assert_Are_Equal_2_Ints_Fails)</w:t>
      </w:r>
    </w:p>
    <w:p w14:paraId="754160D3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ins w:id="25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8ACC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2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4F882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8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0B0E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BAEE1B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2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F15D68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3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33FE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5A463796" w14:textId="7AF66BC5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CTEST_ASSERT_ARE_EQUAL</w:t>
        </w:r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</w:ins>
      <w:ins w:id="38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ins w:id="39" w:author="Dan Cristoloveanu" w:date="2014-04-04T21:02:00Z"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42, x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0DFCB69C" w14:textId="5904D1C0" w:rsidR="00456B74" w:rsidDel="00456B74" w:rsidRDefault="00456B74" w:rsidP="00AD3824">
      <w:pPr>
        <w:autoSpaceDE w:val="0"/>
        <w:autoSpaceDN w:val="0"/>
        <w:adjustRightInd w:val="0"/>
        <w:spacing w:after="0" w:line="240" w:lineRule="auto"/>
        <w:jc w:val="both"/>
        <w:rPr>
          <w:del w:id="40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C64B4" w14:textId="25CE1FDA" w:rsidR="0093505D" w:rsidDel="00456B74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del w:id="4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del w:id="42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    </w:delText>
        </w:r>
        <w:r w:rsidDel="00456B74">
          <w:rPr>
            <w:rFonts w:ascii="Consolas" w:hAnsi="Consolas" w:cs="Consolas"/>
            <w:color w:val="6F008A"/>
            <w:sz w:val="19"/>
            <w:szCs w:val="19"/>
            <w:highlight w:val="white"/>
          </w:rPr>
          <w:delText>CTEST_ASSERT_ARE_EQUAL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</w:del>
      <w:del w:id="43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4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0, </w:delText>
        </w:r>
      </w:del>
      <w:del w:id="45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6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1, </w:delText>
        </w:r>
        <w:r w:rsidDel="00456B74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);</w:delText>
        </w:r>
      </w:del>
    </w:p>
    <w:p w14:paraId="0A20368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D839BA" w14:textId="7CAA371C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</w:t>
      </w:r>
      <w:r>
        <w:rPr>
          <w:color w:val="000000"/>
          <w:highlight w:val="white"/>
        </w:rPr>
        <w:t>(</w:t>
      </w:r>
      <w:ins w:id="47" w:author="Dan Cristoloveanu" w:date="2014-04-04T22:43:00Z">
        <w:r w:rsidR="0077203C">
          <w:rPr>
            <w:color w:val="2B91AF"/>
            <w:highlight w:val="white"/>
          </w:rPr>
          <w:t>type</w:t>
        </w:r>
        <w:r w:rsidR="0077203C">
          <w:rPr>
            <w:color w:val="000000"/>
            <w:highlight w:val="white"/>
          </w:rPr>
          <w:t xml:space="preserve">, </w:t>
        </w:r>
      </w:ins>
      <w:r>
        <w:rPr>
          <w:color w:val="000000"/>
          <w:highlight w:val="white"/>
        </w:rPr>
        <w:t>expected, actual</w:t>
      </w:r>
      <w:del w:id="48" w:author="Dan Cristoloveanu" w:date="2014-04-04T22:43:00Z">
        <w:r w:rsidDel="0077203C">
          <w:rPr>
            <w:color w:val="000000"/>
            <w:highlight w:val="white"/>
          </w:rPr>
          <w:delText xml:space="preserve">, </w:delText>
        </w:r>
        <w:r w:rsidDel="0077203C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522B4AE4" w14:textId="77777777" w:rsidR="0093505D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equal.</w:t>
      </w:r>
    </w:p>
    <w:p w14:paraId="61E5011D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(Assert_Are_Not_Equal_2_Ints_Fails)</w:t>
      </w:r>
    </w:p>
    <w:p w14:paraId="2968B22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72328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4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009F4C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17BC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3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18F614DA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338AB25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837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086EB8A" w14:textId="0A9A04E1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CTEST_ASSERT_ARE_NOT_EQUAL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59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del w:id="60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del w:id="61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62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1</w:delText>
        </w:r>
      </w:del>
      <w:ins w:id="63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del w:id="64" w:author="Dan Cristoloveanu" w:date="2014-04-07T09:44:00Z">
        <w:r w:rsidDel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06EC84" w14:textId="77777777" w:rsidR="0093505D" w:rsidRPr="0093505D" w:rsidRDefault="0093505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AC668E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</w:t>
      </w:r>
      <w:r>
        <w:rPr>
          <w:color w:val="000000"/>
          <w:highlight w:val="white"/>
        </w:rPr>
        <w:t>(value);</w:t>
      </w:r>
    </w:p>
    <w:p w14:paraId="1FE7574A" w14:textId="77777777" w:rsidR="001D1BBD" w:rsidRDefault="001D1BBD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not NULL.</w:t>
      </w:r>
    </w:p>
    <w:p w14:paraId="090C758C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</w:t>
      </w:r>
      <w:r w:rsidR="00143C8F">
        <w:rPr>
          <w:rFonts w:ascii="Consolas" w:hAnsi="Consolas" w:cs="Consolas"/>
          <w:color w:val="000000"/>
          <w:sz w:val="19"/>
          <w:szCs w:val="19"/>
          <w:highlight w:val="white"/>
        </w:rPr>
        <w:t>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63029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CBE4F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6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191C519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7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3EB7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01D48F6" w14:textId="744ACE60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1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2E84F4A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2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9E1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E72667F" w14:textId="15975346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75" w:author="Dan Cristoloveanu" w:date="2014-04-04T21:00:00Z"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3B4A7F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76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77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2C232" w14:textId="77777777" w:rsidR="001D1BBD" w:rsidRPr="001D1BBD" w:rsidRDefault="001D1BB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70CA83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</w:t>
      </w:r>
      <w:r>
        <w:rPr>
          <w:color w:val="000000"/>
          <w:highlight w:val="white"/>
        </w:rPr>
        <w:t>(value);</w:t>
      </w:r>
    </w:p>
    <w:p w14:paraId="2F15CEF8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NULL.</w:t>
      </w:r>
    </w:p>
    <w:p w14:paraId="72B1CF97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(Assert_Is_Not_NULL)</w:t>
      </w:r>
    </w:p>
    <w:p w14:paraId="2A75C958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4EF9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0D7B57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87E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1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2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3EB75C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6B13340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0DD3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6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7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3BA079E" w14:textId="20DAE4A5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CTEST_ASSERT_IS_NOT_NULL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88" w:author="Dan Cristoloveanu" w:date="2014-04-04T21:00:00Z"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B95BC8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89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90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2F94A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E24AE5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</w:t>
      </w:r>
      <w:r>
        <w:rPr>
          <w:color w:val="000000"/>
          <w:highlight w:val="white"/>
        </w:rPr>
        <w:t>(</w:t>
      </w:r>
      <w:r w:rsidR="00143C8F">
        <w:rPr>
          <w:color w:val="000000"/>
          <w:highlight w:val="white"/>
        </w:rPr>
        <w:t>expression</w:t>
      </w:r>
      <w:r>
        <w:rPr>
          <w:color w:val="000000"/>
          <w:highlight w:val="white"/>
        </w:rPr>
        <w:t>);</w:t>
      </w:r>
    </w:p>
    <w:p w14:paraId="70602A2D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zero.</w:t>
      </w:r>
    </w:p>
    <w:p w14:paraId="343EEB45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(Assert_Is_True)</w:t>
      </w:r>
    </w:p>
    <w:p w14:paraId="6CD497B2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4EFC2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2A2B6A1D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2922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7FCF3A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E1C043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A94D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2CC7B81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A6D0F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4);</w:t>
      </w:r>
    </w:p>
    <w:p w14:paraId="69AAD6CF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FF9FF6" w14:textId="77777777" w:rsidR="00FC3D30" w:rsidRP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</w:t>
      </w:r>
      <w:r>
        <w:rPr>
          <w:color w:val="000000"/>
          <w:highlight w:val="white"/>
        </w:rPr>
        <w:t>(value);</w:t>
      </w:r>
    </w:p>
    <w:p w14:paraId="3EA87543" w14:textId="77777777" w:rsidR="00FA6D0F" w:rsidRDefault="00FA6D0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something different than zero.</w:t>
      </w:r>
    </w:p>
    <w:p w14:paraId="5FA75D76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(Assert_Is_False)</w:t>
      </w:r>
    </w:p>
    <w:p w14:paraId="32B954B4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8BB98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258E18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008E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5F3379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0EA9D29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FA54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1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AF35942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 != 4);</w:t>
      </w:r>
    </w:p>
    <w:p w14:paraId="34B3E09D" w14:textId="77777777" w:rsidR="00FA6D0F" w:rsidRPr="00143C8F" w:rsidRDefault="00FA6D0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BCC43E" w14:textId="7491C8A9" w:rsidR="007D7280" w:rsidDel="00A347B0" w:rsidRDefault="007D7280" w:rsidP="007D7280">
      <w:pPr>
        <w:pStyle w:val="Heading2"/>
        <w:jc w:val="both"/>
        <w:rPr>
          <w:del w:id="111" w:author="Dan Cristoloveanu" w:date="2014-04-04T21:07:00Z"/>
          <w:color w:val="000000"/>
          <w:highlight w:val="white"/>
        </w:rPr>
      </w:pPr>
      <w:commentRangeStart w:id="112"/>
      <w:commentRangeStart w:id="113"/>
      <w:del w:id="114" w:author="Dan Cristoloveanu" w:date="2014-04-04T21:07:00Z">
        <w:r w:rsidDel="00A347B0">
          <w:rPr>
            <w:highlight w:val="white"/>
          </w:rPr>
          <w:delText>CTEST_FAIL_WITH_MSG</w:delText>
        </w:r>
        <w:r w:rsidDel="00A347B0">
          <w:rPr>
            <w:color w:val="000000"/>
            <w:highlight w:val="white"/>
          </w:rPr>
          <w:delText>(message);</w:delText>
        </w:r>
      </w:del>
    </w:p>
    <w:p w14:paraId="2BC17D3B" w14:textId="35A7F39A" w:rsidR="007D7280" w:rsidDel="00A347B0" w:rsidRDefault="007D7280" w:rsidP="007D7280">
      <w:pPr>
        <w:rPr>
          <w:del w:id="115" w:author="Dan Cristoloveanu" w:date="2014-04-04T21:07:00Z"/>
          <w:highlight w:val="white"/>
        </w:rPr>
      </w:pPr>
      <w:del w:id="116" w:author="Dan Cristoloveanu" w:date="2014-04-04T21:07:00Z">
        <w:r w:rsidDel="00A347B0">
          <w:rPr>
            <w:highlight w:val="white"/>
          </w:rPr>
          <w:delText>Similar to CTEST_</w:delText>
        </w:r>
        <w:r w:rsidR="005E6466" w:rsidDel="00A347B0">
          <w:rPr>
            <w:highlight w:val="white"/>
          </w:rPr>
          <w:delText>FAIL</w:delText>
        </w:r>
        <w:r w:rsidDel="00A347B0">
          <w:rPr>
            <w:highlight w:val="white"/>
          </w:rPr>
          <w:delText>, but it also prints the additional message.</w:delText>
        </w:r>
      </w:del>
    </w:p>
    <w:p w14:paraId="38EDF9E8" w14:textId="3317C5AF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CTEST_ASSERT_ARE_EQUAL_WITH_MSG</w:t>
      </w:r>
      <w:commentRangeEnd w:id="112"/>
      <w:r w:rsidR="007D7B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2"/>
      </w:r>
      <w:commentRangeEnd w:id="113"/>
      <w:r w:rsidR="00DD23FD">
        <w:rPr>
          <w:rStyle w:val="CommentReference"/>
          <w:rFonts w:asciiTheme="minorHAnsi" w:eastAsiaTheme="minorHAnsi" w:hAnsiTheme="minorHAnsi" w:cstheme="minorBidi"/>
          <w:color w:val="auto"/>
        </w:rPr>
        <w:commentReference w:id="113"/>
      </w:r>
      <w:r>
        <w:rPr>
          <w:color w:val="000000"/>
          <w:highlight w:val="white"/>
        </w:rPr>
        <w:t>(</w:t>
      </w:r>
      <w:ins w:id="117" w:author="Dan Cristoloveanu" w:date="2014-04-04T22:43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18" w:author="Dan Cristoloveanu" w:date="2014-04-04T22:43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1C98F8F9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CTEST_ASSERT_ARE_EQUAL, but it also prints the additional message.</w:t>
      </w:r>
    </w:p>
    <w:p w14:paraId="33942B12" w14:textId="5D46537A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CTEST_ASSERT_ARE_NOT_EQUAL_WITH_MSG</w:t>
      </w:r>
      <w:r>
        <w:rPr>
          <w:color w:val="000000"/>
          <w:highlight w:val="white"/>
        </w:rPr>
        <w:t>(</w:t>
      </w:r>
      <w:ins w:id="119" w:author="Dan Cristoloveanu" w:date="2014-04-04T22:44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20" w:author="Dan Cristoloveanu" w:date="2014-04-04T22:44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5645175F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CTEST_ASSERT_ARE_NOT_EQUAL, but it also prints the additional message.</w:t>
      </w:r>
    </w:p>
    <w:p w14:paraId="339E7C71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CTEST_ASSERT_IS_NULL_WITH_MSG</w:t>
      </w:r>
      <w:r>
        <w:rPr>
          <w:color w:val="000000"/>
          <w:highlight w:val="white"/>
        </w:rPr>
        <w:t>(value, message);</w:t>
      </w:r>
    </w:p>
    <w:p w14:paraId="6218C83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CTEST_ASSERT_IS_NULL, but it also prints the additional message.</w:t>
      </w:r>
    </w:p>
    <w:p w14:paraId="6BC6365B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CTEST_ASSERT_IS_NOT_NULL_WITH_MSG</w:t>
      </w:r>
      <w:r>
        <w:rPr>
          <w:color w:val="000000"/>
          <w:highlight w:val="white"/>
        </w:rPr>
        <w:t>(value, message);</w:t>
      </w:r>
    </w:p>
    <w:p w14:paraId="2E20205E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CTEST_ASSERT_IS_NOT_NULL, but it also prints the additional message.</w:t>
      </w:r>
    </w:p>
    <w:p w14:paraId="218691CA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CTEST_ASSERT_IS_TRUE_WITH_MSG</w:t>
      </w:r>
      <w:r>
        <w:rPr>
          <w:color w:val="000000"/>
          <w:highlight w:val="white"/>
        </w:rPr>
        <w:t>(expression,</w:t>
      </w:r>
      <w:r>
        <w:rPr>
          <w:color w:val="2B91AF"/>
          <w:highlight w:val="white"/>
        </w:rPr>
        <w:t xml:space="preserve"> </w:t>
      </w:r>
      <w:r>
        <w:rPr>
          <w:color w:val="000000"/>
          <w:highlight w:val="white"/>
        </w:rPr>
        <w:t>message);</w:t>
      </w:r>
    </w:p>
    <w:p w14:paraId="4293AB7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CTEST_ASSERT_IS_TRUE, but it also prints the additional message.</w:t>
      </w:r>
    </w:p>
    <w:p w14:paraId="362650E5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CTEST_ASSERT_IS_FALSE_WITH_MSG</w:t>
      </w:r>
      <w:r>
        <w:rPr>
          <w:color w:val="000000"/>
          <w:highlight w:val="white"/>
        </w:rPr>
        <w:t>(expression, message);</w:t>
      </w:r>
    </w:p>
    <w:p w14:paraId="76FA3868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CTEST_ASSERT_IS_FALSE, but it also prints the additional message.</w:t>
      </w:r>
    </w:p>
    <w:p w14:paraId="7852D81A" w14:textId="77777777" w:rsidR="00FC3D30" w:rsidRDefault="005B3186" w:rsidP="005B3186">
      <w:pPr>
        <w:pStyle w:val="Heading1"/>
        <w:rPr>
          <w:highlight w:val="white"/>
        </w:rPr>
      </w:pPr>
      <w:r>
        <w:rPr>
          <w:highlight w:val="white"/>
        </w:rPr>
        <w:t>Specialized comparer and string conversion function</w:t>
      </w:r>
    </w:p>
    <w:p w14:paraId="1D39540F" w14:textId="77777777" w:rsidR="005B3186" w:rsidRPr="005B3186" w:rsidRDefault="005B3186" w:rsidP="005B3186">
      <w:pPr>
        <w:pStyle w:val="Heading2"/>
        <w:rPr>
          <w:highlight w:val="white"/>
        </w:rPr>
      </w:pPr>
      <w:r>
        <w:rPr>
          <w:highlight w:val="white"/>
        </w:rPr>
        <w:t>CTEST_COMPARE</w:t>
      </w:r>
      <w:r w:rsidR="00D546D7">
        <w:rPr>
          <w:highlight w:val="white"/>
        </w:rPr>
        <w:t>(</w:t>
      </w:r>
      <w:r w:rsidR="005E1451">
        <w:rPr>
          <w:highlight w:val="white"/>
        </w:rPr>
        <w:t>niceT</w:t>
      </w:r>
      <w:r w:rsidR="00D546D7">
        <w:rPr>
          <w:highlight w:val="white"/>
        </w:rPr>
        <w:t>ype</w:t>
      </w:r>
      <w:r w:rsidR="005E1451">
        <w:rPr>
          <w:highlight w:val="white"/>
        </w:rPr>
        <w:t>, type</w:t>
      </w:r>
      <w:r w:rsidR="00D546D7">
        <w:rPr>
          <w:highlight w:val="white"/>
        </w:rPr>
        <w:t>)</w:t>
      </w:r>
    </w:p>
    <w:p w14:paraId="3B5A8B9B" w14:textId="77777777" w:rsidR="005B3186" w:rsidRDefault="005B3186" w:rsidP="005B3186">
      <w:pPr>
        <w:rPr>
          <w:highlight w:val="white"/>
        </w:rPr>
      </w:pPr>
      <w:r>
        <w:rPr>
          <w:highlight w:val="white"/>
        </w:rPr>
        <w:t>In order to allow comparing of specialized types (i.e. structures, etc.), the CTEST_COMPARE macro can be used:</w:t>
      </w:r>
    </w:p>
    <w:p w14:paraId="1BAA9014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mystruct_tag</w:t>
      </w:r>
    </w:p>
    <w:p w14:paraId="79660FC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782E31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2C90F308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83C9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96005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E1451"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 w:rsidR="005E14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14:paraId="7B75809F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447AC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(left-&gt;x </w:t>
      </w:r>
      <w:r w:rsidR="001051FD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right-&gt;x)</w:t>
      </w:r>
    </w:p>
    <w:p w14:paraId="1BCE91B0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3173A" w14:textId="3249C3ED" w:rsidR="00D32BE0" w:rsidRDefault="00D32BE0" w:rsidP="005B3186">
      <w:pPr>
        <w:rPr>
          <w:ins w:id="121" w:author="Dan Cristoloveanu" w:date="2014-04-04T21:12:00Z"/>
          <w:highlight w:val="white"/>
        </w:rPr>
      </w:pPr>
      <w:ins w:id="122" w:author="Dan Cristoloveanu" w:date="2014-04-04T21:12:00Z">
        <w:r>
          <w:rPr>
            <w:highlight w:val="white"/>
          </w:rPr>
          <w:t xml:space="preserve">A comparer is responsible for comparing </w:t>
        </w:r>
      </w:ins>
      <w:ins w:id="123" w:author="Dan Cristoloveanu" w:date="2014-04-04T21:13:00Z">
        <w:r>
          <w:rPr>
            <w:highlight w:val="white"/>
          </w:rPr>
          <w:t xml:space="preserve">2 values (passed as arguments): </w:t>
        </w:r>
        <w:r w:rsidRPr="00D32BE0">
          <w:rPr>
            <w:i/>
            <w:highlight w:val="white"/>
            <w:rPrChange w:id="124" w:author="Dan Cristoloveanu" w:date="2014-04-04T21:13:00Z">
              <w:rPr>
                <w:highlight w:val="white"/>
              </w:rPr>
            </w:rPrChange>
          </w:rPr>
          <w:t>left</w:t>
        </w:r>
        <w:r>
          <w:rPr>
            <w:highlight w:val="white"/>
          </w:rPr>
          <w:t xml:space="preserve"> and </w:t>
        </w:r>
        <w:r w:rsidRPr="00D32BE0">
          <w:rPr>
            <w:i/>
            <w:highlight w:val="white"/>
            <w:rPrChange w:id="125" w:author="Dan Cristoloveanu" w:date="2014-04-04T21:13:00Z">
              <w:rPr>
                <w:highlight w:val="white"/>
              </w:rPr>
            </w:rPrChange>
          </w:rPr>
          <w:t>right</w:t>
        </w:r>
        <w:r w:rsidR="00F81699">
          <w:rPr>
            <w:i/>
            <w:highlight w:val="white"/>
          </w:rPr>
          <w:t>.</w:t>
        </w:r>
      </w:ins>
    </w:p>
    <w:p w14:paraId="5EB7DE9C" w14:textId="6EC0039A" w:rsidR="005B3186" w:rsidRDefault="005B3186" w:rsidP="005B3186">
      <w:pPr>
        <w:rPr>
          <w:highlight w:val="white"/>
        </w:rPr>
      </w:pPr>
      <w:del w:id="126" w:author="Dan Cristoloveanu" w:date="2014-04-04T21:13:00Z">
        <w:r w:rsidDel="00D32BE0">
          <w:rPr>
            <w:highlight w:val="white"/>
          </w:rPr>
          <w:delText xml:space="preserve">Notice the 2 expressions, </w:delText>
        </w:r>
      </w:del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>
        <w:rPr>
          <w:i/>
          <w:highlight w:val="white"/>
        </w:rPr>
        <w:t>right</w:t>
      </w:r>
      <w:r>
        <w:rPr>
          <w:highlight w:val="white"/>
        </w:rPr>
        <w:t xml:space="preserve">, </w:t>
      </w:r>
      <w:del w:id="127" w:author="Dan Cristoloveanu" w:date="2014-04-04T21:13:00Z">
        <w:r w:rsidDel="00D32BE0">
          <w:rPr>
            <w:highlight w:val="white"/>
          </w:rPr>
          <w:delText xml:space="preserve">which </w:delText>
        </w:r>
      </w:del>
      <w:r>
        <w:rPr>
          <w:highlight w:val="white"/>
        </w:rPr>
        <w:t>are of the type “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highlight w:val="white"/>
        </w:rPr>
        <w:t xml:space="preserve">”. The comparer function should return a value different than zero if the </w:t>
      </w:r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 w:rsidRPr="005B3186">
        <w:rPr>
          <w:i/>
          <w:highlight w:val="white"/>
        </w:rPr>
        <w:t>right</w:t>
      </w:r>
      <w:r>
        <w:rPr>
          <w:highlight w:val="white"/>
        </w:rPr>
        <w:t xml:space="preserve"> values are different; otherwise, if the values are equal it should return zero.</w:t>
      </w:r>
    </w:p>
    <w:p w14:paraId="4EE3E010" w14:textId="609B497C" w:rsidR="005E1451" w:rsidRPr="005E1451" w:rsidRDefault="00325036" w:rsidP="005B3186">
      <w:pPr>
        <w:rPr>
          <w:highlight w:val="white"/>
        </w:rPr>
      </w:pPr>
      <w:r>
        <w:rPr>
          <w:highlight w:val="white"/>
        </w:rPr>
        <w:t>T</w:t>
      </w:r>
      <w:r w:rsidR="005E1451">
        <w:rPr>
          <w:highlight w:val="white"/>
        </w:rPr>
        <w:t xml:space="preserve">he </w:t>
      </w:r>
      <w:r w:rsidR="005E1451" w:rsidRPr="005E1451">
        <w:rPr>
          <w:i/>
          <w:highlight w:val="white"/>
        </w:rPr>
        <w:t>niceType</w:t>
      </w:r>
      <w:r w:rsidR="005E1451">
        <w:rPr>
          <w:highlight w:val="white"/>
        </w:rPr>
        <w:t xml:space="preserve"> is a </w:t>
      </w:r>
      <w:del w:id="128" w:author="Dan Cristoloveanu" w:date="2014-04-04T21:13:00Z">
        <w:r w:rsidR="005E1451" w:rsidDel="00D771AD">
          <w:rPr>
            <w:highlight w:val="white"/>
          </w:rPr>
          <w:delText>type name</w:delText>
        </w:r>
      </w:del>
      <w:ins w:id="129" w:author="Dan Cristoloveanu" w:date="2014-04-04T21:13:00Z">
        <w:r w:rsidR="00D771AD">
          <w:rPr>
            <w:highlight w:val="white"/>
          </w:rPr>
          <w:t>typedef</w:t>
        </w:r>
      </w:ins>
      <w:r w:rsidR="005E1451">
        <w:rPr>
          <w:highlight w:val="white"/>
        </w:rPr>
        <w:t xml:space="preserve"> </w:t>
      </w:r>
      <w:del w:id="130" w:author="Dan Cristoloveanu" w:date="2014-04-04T21:13:00Z">
        <w:r w:rsidR="005E1451" w:rsidDel="006A44CC">
          <w:rPr>
            <w:highlight w:val="white"/>
          </w:rPr>
          <w:delText xml:space="preserve">that </w:delText>
        </w:r>
      </w:del>
      <w:ins w:id="131" w:author="Dan Cristoloveanu" w:date="2014-04-04T21:13:00Z">
        <w:r w:rsidR="006A44CC">
          <w:rPr>
            <w:highlight w:val="white"/>
          </w:rPr>
          <w:t>(</w:t>
        </w:r>
      </w:ins>
      <w:r w:rsidR="005E1451">
        <w:rPr>
          <w:highlight w:val="white"/>
        </w:rPr>
        <w:t>cannot contain any invalid characters like space, *, etc</w:t>
      </w:r>
      <w:ins w:id="132" w:author="Dan Cristoloveanu" w:date="2014-04-04T21:13:00Z">
        <w:r w:rsidR="006A44CC">
          <w:rPr>
            <w:highlight w:val="white"/>
          </w:rPr>
          <w:t>)</w:t>
        </w:r>
      </w:ins>
      <w:r w:rsidR="005E1451">
        <w:rPr>
          <w:highlight w:val="white"/>
        </w:rPr>
        <w:t>.</w:t>
      </w:r>
    </w:p>
    <w:p w14:paraId="1717940A" w14:textId="517262F8" w:rsidR="005E1451" w:rsidRDefault="005E1451" w:rsidP="005E1451">
      <w:pPr>
        <w:pStyle w:val="Heading2"/>
        <w:rPr>
          <w:highlight w:val="white"/>
        </w:rPr>
      </w:pPr>
      <w:r>
        <w:rPr>
          <w:highlight w:val="white"/>
        </w:rPr>
        <w:t>CTEST_TOSTRING(niceType</w:t>
      </w:r>
      <w:r w:rsidR="00325036">
        <w:rPr>
          <w:highlight w:val="white"/>
        </w:rPr>
        <w:t>, type</w:t>
      </w:r>
      <w:ins w:id="133" w:author="Dan Cristoloveanu" w:date="2014-04-04T22:15:00Z">
        <w:r w:rsidR="003F2E0B">
          <w:rPr>
            <w:highlight w:val="white"/>
          </w:rPr>
          <w:t>, string,</w:t>
        </w:r>
      </w:ins>
      <w:ins w:id="134" w:author="Dan Cristoloveanu" w:date="2014-04-04T22:44:00Z">
        <w:r w:rsidR="00032D05">
          <w:rPr>
            <w:highlight w:val="white"/>
          </w:rPr>
          <w:t xml:space="preserve"> bufferSize,</w:t>
        </w:r>
      </w:ins>
      <w:ins w:id="135" w:author="Dan Cristoloveanu" w:date="2014-04-04T22:15:00Z">
        <w:r w:rsidR="003F2E0B">
          <w:rPr>
            <w:highlight w:val="white"/>
          </w:rPr>
          <w:t xml:space="preserve"> value</w:t>
        </w:r>
      </w:ins>
      <w:r>
        <w:rPr>
          <w:highlight w:val="white"/>
        </w:rPr>
        <w:t>)</w:t>
      </w:r>
    </w:p>
    <w:p w14:paraId="7E970F62" w14:textId="049F02CD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CTEST_TOSTRING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ins w:id="136" w:author="Dan Cristoloveanu" w:date="2014-04-04T22:44:00Z"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, string, bufferSize, value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3614F2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CE4296" w14:textId="20639191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ins w:id="137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r w:rsidR="0015304A"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)sn</w:t>
        </w:r>
      </w:ins>
      <w:del w:id="138" w:author="Dan Cristoloveanu" w:date="2014-04-04T22:44:00Z">
        <w:r w:rsidDel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s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del w:id="139" w:author="Dan Cristoloveanu" w:date="2014-04-04T22:16:00Z">
        <w:r w:rsidDel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delText>dst</w:delText>
        </w:r>
      </w:del>
      <w:ins w:id="140" w:author="Dan Cristoloveanu" w:date="2014-04-04T22:16:00Z">
        <w:r w:rsidR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t>string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ins w:id="141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bufferSize,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 %d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-&gt;x);</w:t>
      </w:r>
    </w:p>
    <w:p w14:paraId="68DD3095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DB7E6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49805" w14:textId="77777777" w:rsidR="0066009E" w:rsidRPr="005E1451" w:rsidRDefault="0066009E" w:rsidP="0066009E">
      <w:pPr>
        <w:rPr>
          <w:highlight w:val="white"/>
        </w:rPr>
      </w:pPr>
      <w:r>
        <w:rPr>
          <w:highlight w:val="white"/>
        </w:rPr>
        <w:lastRenderedPageBreak/>
        <w:t xml:space="preserve">The function should print in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the desired representation of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, where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 is of type “type”, and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</w:t>
      </w:r>
      <w:r w:rsidRPr="0066009E">
        <w:rPr>
          <w:highlight w:val="white"/>
        </w:rPr>
        <w:t>is</w:t>
      </w:r>
      <w:r>
        <w:rPr>
          <w:highlight w:val="white"/>
        </w:rPr>
        <w:t xml:space="preserve"> of type char*.</w:t>
      </w:r>
    </w:p>
    <w:p w14:paraId="3668CAC3" w14:textId="2193C41B" w:rsidR="00325036" w:rsidRPr="005E1451" w:rsidRDefault="000302C8" w:rsidP="00325036">
      <w:pPr>
        <w:rPr>
          <w:highlight w:val="white"/>
        </w:rPr>
      </w:pPr>
      <w:ins w:id="142" w:author="Dan Cristoloveanu" w:date="2014-04-04T21:14:00Z">
        <w:r>
          <w:rPr>
            <w:highlight w:val="white"/>
          </w:rPr>
          <w:t xml:space="preserve">The </w:t>
        </w:r>
        <w:r w:rsidRPr="005E1451">
          <w:rPr>
            <w:i/>
            <w:highlight w:val="white"/>
          </w:rPr>
          <w:t>niceType</w:t>
        </w:r>
        <w:r>
          <w:rPr>
            <w:highlight w:val="white"/>
          </w:rPr>
          <w:t xml:space="preserve"> is a typedef (cannot contain any invalid characters like space, *, etc).</w:t>
        </w:r>
      </w:ins>
      <w:del w:id="143" w:author="Dan Cristoloveanu" w:date="2014-04-04T21:14:00Z">
        <w:r w:rsidR="00325036" w:rsidDel="000302C8">
          <w:rPr>
            <w:highlight w:val="white"/>
          </w:rPr>
          <w:delText xml:space="preserve">The </w:delText>
        </w:r>
        <w:r w:rsidR="00325036" w:rsidRPr="005E1451" w:rsidDel="000302C8">
          <w:rPr>
            <w:i/>
            <w:highlight w:val="white"/>
          </w:rPr>
          <w:delText>niceType</w:delText>
        </w:r>
        <w:r w:rsidR="00325036" w:rsidDel="000302C8">
          <w:rPr>
            <w:highlight w:val="white"/>
          </w:rPr>
          <w:delText xml:space="preserve"> is a type name that cannot contain any invalid characters like space, *, etc.</w:delText>
        </w:r>
      </w:del>
    </w:p>
    <w:p w14:paraId="6D377799" w14:textId="77777777" w:rsidR="00CA1B3B" w:rsidRDefault="00CA1B3B" w:rsidP="00CA1B3B">
      <w:pPr>
        <w:pStyle w:val="Heading1"/>
        <w:rPr>
          <w:highlight w:val="white"/>
        </w:rPr>
      </w:pPr>
      <w:r>
        <w:rPr>
          <w:highlight w:val="white"/>
        </w:rPr>
        <w:t>Out of the box supported types</w:t>
      </w:r>
    </w:p>
    <w:p w14:paraId="03F423D8" w14:textId="77777777" w:rsidR="00CA1B3B" w:rsidRDefault="003F214D" w:rsidP="00CA1B3B">
      <w:pPr>
        <w:rPr>
          <w:highlight w:val="white"/>
        </w:rPr>
      </w:pPr>
      <w:r>
        <w:rPr>
          <w:highlight w:val="white"/>
        </w:rPr>
        <w:t>The CTest harness supports out of the box string formatting and comparers for the following types:</w:t>
      </w:r>
    </w:p>
    <w:p w14:paraId="480FC14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</w:t>
      </w:r>
    </w:p>
    <w:p w14:paraId="1F778AC8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</w:t>
      </w:r>
    </w:p>
    <w:p w14:paraId="4813CC0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short</w:t>
      </w:r>
    </w:p>
    <w:p w14:paraId="3A8743A5" w14:textId="77777777" w:rsidR="00633260" w:rsidRDefault="00633260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long</w:t>
      </w:r>
    </w:p>
    <w:p w14:paraId="723AEAA1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uint8_t</w:t>
      </w:r>
    </w:p>
    <w:p w14:paraId="59480C96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int8_t</w:t>
      </w:r>
    </w:p>
    <w:p w14:paraId="3C17B820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uint16_t</w:t>
      </w:r>
    </w:p>
    <w:p w14:paraId="74FF711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int16_t</w:t>
      </w:r>
    </w:p>
    <w:p w14:paraId="06A2C53F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uint32_t</w:t>
      </w:r>
    </w:p>
    <w:p w14:paraId="2D75AA6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int32_t</w:t>
      </w:r>
    </w:p>
    <w:p w14:paraId="1617D557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uint64_t</w:t>
      </w:r>
    </w:p>
    <w:p w14:paraId="2B6037DC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int64_t</w:t>
      </w:r>
    </w:p>
    <w:p w14:paraId="254BB0D1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size_t</w:t>
      </w:r>
    </w:p>
    <w:p w14:paraId="63CAF6C0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float</w:t>
      </w:r>
    </w:p>
    <w:p w14:paraId="7C68FFC2" w14:textId="1AC5AD1B" w:rsidR="0093194D" w:rsidRDefault="0093194D" w:rsidP="003F214D">
      <w:pPr>
        <w:pStyle w:val="ListParagraph"/>
        <w:numPr>
          <w:ilvl w:val="0"/>
          <w:numId w:val="1"/>
        </w:numPr>
        <w:rPr>
          <w:ins w:id="144" w:author="Dan Cristoloveanu" w:date="2016-07-03T18:21:00Z"/>
          <w:highlight w:val="white"/>
        </w:rPr>
      </w:pPr>
      <w:r>
        <w:rPr>
          <w:highlight w:val="white"/>
        </w:rPr>
        <w:t>double</w:t>
      </w:r>
    </w:p>
    <w:p w14:paraId="2C8EB73B" w14:textId="735EA041" w:rsidR="00A01A83" w:rsidRDefault="00A01A83" w:rsidP="003F214D">
      <w:pPr>
        <w:pStyle w:val="ListParagraph"/>
        <w:numPr>
          <w:ilvl w:val="0"/>
          <w:numId w:val="1"/>
        </w:numPr>
        <w:rPr>
          <w:highlight w:val="white"/>
        </w:rPr>
      </w:pPr>
      <w:ins w:id="145" w:author="Dan Cristoloveanu" w:date="2016-07-03T18:21:00Z">
        <w:r>
          <w:rPr>
            <w:highlight w:val="white"/>
          </w:rPr>
          <w:t>long double</w:t>
        </w:r>
      </w:ins>
      <w:bookmarkStart w:id="146" w:name="_GoBack"/>
      <w:bookmarkEnd w:id="146"/>
    </w:p>
    <w:p w14:paraId="6328B7C6" w14:textId="77777777" w:rsidR="003F214D" w:rsidRP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char* (char_ptr)</w:t>
      </w:r>
    </w:p>
    <w:p w14:paraId="2C1F2257" w14:textId="77777777" w:rsidR="005E1451" w:rsidRPr="005B3186" w:rsidRDefault="005E1451" w:rsidP="005B3186">
      <w:pPr>
        <w:rPr>
          <w:highlight w:val="white"/>
        </w:rPr>
      </w:pPr>
    </w:p>
    <w:sectPr w:rsidR="005E1451" w:rsidRPr="005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n Cristoloveanu" w:date="2014-04-04T20:58:00Z" w:initials="DC">
    <w:p w14:paraId="387B6D78" w14:textId="77777777" w:rsidR="00F93A70" w:rsidRDefault="00F93A70">
      <w:pPr>
        <w:pStyle w:val="CommentText"/>
      </w:pPr>
      <w:r>
        <w:rPr>
          <w:rStyle w:val="CommentReference"/>
        </w:rPr>
        <w:annotationRef/>
      </w:r>
      <w:r w:rsidRPr="00F93A70">
        <w:t>3) RUN_TEST_SUITE should return the number of failed tests. This is to facilitate automation. Because in a bacthfile you might want to use %ERRORLEVEL% to see "if any tests failed, I am going to grab the test output". In the example, it either doesn't return, either it should have a (void)in front when it returns something (yeah, macros can almost have return values, just like functions... )</w:t>
      </w:r>
    </w:p>
  </w:comment>
  <w:comment w:id="3" w:author="Dan Cristoloveanu" w:date="2014-04-04T23:06:00Z" w:initials="DC">
    <w:p w14:paraId="076B1F01" w14:textId="51BA2F02" w:rsidR="001602E7" w:rsidRDefault="001602E7">
      <w:pPr>
        <w:pStyle w:val="CommentText"/>
      </w:pPr>
      <w:r>
        <w:rPr>
          <w:rStyle w:val="CommentReference"/>
        </w:rPr>
        <w:annotationRef/>
      </w:r>
      <w:r>
        <w:t>Yep, we could add this, but let’s add it when needed. I suspect that the way the logs will be analyzed is by looking for !!! FAILED !!!</w:t>
      </w:r>
    </w:p>
  </w:comment>
  <w:comment w:id="11" w:author="Dan Cristoloveanu" w:date="2014-04-04T20:59:00Z" w:initials="DC">
    <w:p w14:paraId="6E728B6B" w14:textId="77777777" w:rsidR="001B7041" w:rsidRDefault="001B7041" w:rsidP="001B7041">
      <w:pPr>
        <w:pStyle w:val="CommentText"/>
      </w:pPr>
      <w:r>
        <w:rPr>
          <w:rStyle w:val="CommentReference"/>
        </w:rPr>
        <w:annotationRef/>
      </w:r>
      <w:r>
        <w:t>6) Also, inquiring minds want to know if scope of this fixture propagates into CTEST_FUNCTION. As in:</w:t>
      </w:r>
    </w:p>
    <w:p w14:paraId="3B5B7E7C" w14:textId="77777777" w:rsidR="001B7041" w:rsidRDefault="001B7041" w:rsidP="001B7041">
      <w:pPr>
        <w:pStyle w:val="CommentText"/>
      </w:pPr>
    </w:p>
    <w:p w14:paraId="40102334" w14:textId="77777777" w:rsidR="001B7041" w:rsidRDefault="001B7041" w:rsidP="001B7041">
      <w:pPr>
        <w:pStyle w:val="CommentText"/>
      </w:pPr>
      <w:r>
        <w:t>CTEST_SUITE_INITIALIZE()</w:t>
      </w:r>
    </w:p>
    <w:p w14:paraId="462358A8" w14:textId="77777777" w:rsidR="001B7041" w:rsidRDefault="001B7041" w:rsidP="001B7041">
      <w:pPr>
        <w:pStyle w:val="CommentText"/>
      </w:pPr>
      <w:r>
        <w:t>{</w:t>
      </w:r>
    </w:p>
    <w:p w14:paraId="550D0BE8" w14:textId="77777777" w:rsidR="001B7041" w:rsidRDefault="001B7041" w:rsidP="001B7041">
      <w:pPr>
        <w:pStyle w:val="CommentText"/>
      </w:pPr>
      <w:r>
        <w:t xml:space="preserve">    int t=3;</w:t>
      </w:r>
    </w:p>
    <w:p w14:paraId="708EAC2E" w14:textId="77777777" w:rsidR="001B7041" w:rsidRDefault="001B7041" w:rsidP="001B7041">
      <w:pPr>
        <w:pStyle w:val="CommentText"/>
      </w:pPr>
      <w:r>
        <w:t>}</w:t>
      </w:r>
    </w:p>
    <w:p w14:paraId="2C7045F1" w14:textId="77777777" w:rsidR="001B7041" w:rsidRDefault="001B7041" w:rsidP="001B7041">
      <w:pPr>
        <w:pStyle w:val="CommentText"/>
      </w:pPr>
    </w:p>
    <w:p w14:paraId="6A37F14F" w14:textId="77777777" w:rsidR="001B7041" w:rsidRDefault="001B7041" w:rsidP="001B7041">
      <w:pPr>
        <w:pStyle w:val="CommentText"/>
      </w:pPr>
      <w:r>
        <w:t>CTEST_FUNCTION(Test1)</w:t>
      </w:r>
    </w:p>
    <w:p w14:paraId="7F315DD4" w14:textId="77777777" w:rsidR="001B7041" w:rsidRDefault="001B7041" w:rsidP="001B7041">
      <w:pPr>
        <w:pStyle w:val="CommentText"/>
      </w:pPr>
      <w:r>
        <w:t>{</w:t>
      </w:r>
    </w:p>
    <w:p w14:paraId="23E99111" w14:textId="77777777" w:rsidR="001B7041" w:rsidRDefault="001B7041" w:rsidP="001B7041">
      <w:pPr>
        <w:pStyle w:val="CommentText"/>
      </w:pPr>
      <w:r>
        <w:t xml:space="preserve">   t=4; /*does this compile?*/</w:t>
      </w:r>
    </w:p>
    <w:p w14:paraId="526F072D" w14:textId="77777777" w:rsidR="001B7041" w:rsidRDefault="001B7041" w:rsidP="001B7041">
      <w:pPr>
        <w:pStyle w:val="CommentText"/>
      </w:pPr>
      <w:r>
        <w:t>}</w:t>
      </w:r>
    </w:p>
    <w:p w14:paraId="08732690" w14:textId="77777777" w:rsidR="001B7041" w:rsidRDefault="001B7041" w:rsidP="001B7041">
      <w:pPr>
        <w:pStyle w:val="CommentText"/>
      </w:pPr>
    </w:p>
    <w:p w14:paraId="4BFACE2B" w14:textId="449B144A" w:rsidR="001B7041" w:rsidRDefault="001B7041" w:rsidP="001B7041">
      <w:pPr>
        <w:pStyle w:val="CommentText"/>
      </w:pPr>
      <w:r>
        <w:t>Same question for CTEST_FUNCTION_INITIALIZE! (please, PLEASE, PLEASE, say the answer is "yes").</w:t>
      </w:r>
    </w:p>
  </w:comment>
  <w:comment w:id="12" w:author="Dan Cristoloveanu" w:date="2014-04-04T23:06:00Z" w:initials="DC">
    <w:p w14:paraId="2A0B095E" w14:textId="36980982" w:rsidR="005F2633" w:rsidRDefault="005F2633">
      <w:pPr>
        <w:pStyle w:val="CommentText"/>
      </w:pPr>
      <w:r>
        <w:rPr>
          <w:rStyle w:val="CommentReference"/>
        </w:rPr>
        <w:annotationRef/>
      </w:r>
      <w:r>
        <w:t>It’s no for now, sorry.</w:t>
      </w:r>
    </w:p>
  </w:comment>
  <w:comment w:id="13" w:author="Dan Cristoloveanu" w:date="2014-04-04T20:59:00Z" w:initials="DC">
    <w:p w14:paraId="0CFF5CE4" w14:textId="02DF7D49" w:rsidR="0064363D" w:rsidRDefault="0064363D">
      <w:pPr>
        <w:pStyle w:val="CommentText"/>
      </w:pPr>
      <w:r>
        <w:rPr>
          <w:rStyle w:val="CommentReference"/>
        </w:rPr>
        <w:annotationRef/>
      </w:r>
      <w:r w:rsidRPr="0064363D">
        <w:t xml:space="preserve">7) </w:t>
      </w:r>
      <w:r w:rsidR="00096FF4">
        <w:t>I</w:t>
      </w:r>
      <w:r w:rsidRPr="0064363D">
        <w:t xml:space="preserve"> wants to know if a CTEST_FUNCTION can chose one fixture or the other. (doesn't look like, but there's always hope). And if not, please say there are plans to do so :)</w:t>
      </w:r>
    </w:p>
  </w:comment>
  <w:comment w:id="14" w:author="Dan Cristoloveanu" w:date="2014-04-04T23:07:00Z" w:initials="DC">
    <w:p w14:paraId="01B18A69" w14:textId="076E6FBC" w:rsidR="005F2633" w:rsidRDefault="005F2633">
      <w:pPr>
        <w:pStyle w:val="CommentText"/>
      </w:pPr>
      <w:r>
        <w:rPr>
          <w:rStyle w:val="CommentReference"/>
        </w:rPr>
        <w:annotationRef/>
      </w:r>
      <w:r>
        <w:t>No, but this is in plan, this one should be easily doable (as opposed to the scope ask above)</w:t>
      </w:r>
    </w:p>
  </w:comment>
  <w:comment w:id="112" w:author="Dan Cristoloveanu" w:date="2014-04-04T21:10:00Z" w:initials="DC">
    <w:p w14:paraId="0C702C4C" w14:textId="2A96146C" w:rsidR="007D7BC8" w:rsidRDefault="007D7BC8">
      <w:pPr>
        <w:pStyle w:val="CommentText"/>
      </w:pPr>
      <w:r>
        <w:rPr>
          <w:rStyle w:val="CommentReference"/>
        </w:rPr>
        <w:annotationRef/>
      </w:r>
      <w:r w:rsidRPr="007D7BC8">
        <w:t>16) Give me a task to reduce the macro surface. I might be able to do that, if I struggle enough :) We'd get rid of the 2 versions: _WITH_MSG and "simple.</w:t>
      </w:r>
    </w:p>
  </w:comment>
  <w:comment w:id="113" w:author="Dan Cristoloveanu" w:date="2014-04-04T21:10:00Z" w:initials="DC">
    <w:p w14:paraId="5009DB6E" w14:textId="1A95B343" w:rsidR="00DD23FD" w:rsidRDefault="00DD23FD">
      <w:pPr>
        <w:pStyle w:val="CommentText"/>
      </w:pPr>
      <w:r>
        <w:rPr>
          <w:rStyle w:val="CommentReference"/>
        </w:rPr>
        <w:annotationRef/>
      </w:r>
      <w:r>
        <w:t>Sure, TFS188612.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7B6D78" w15:done="0"/>
  <w15:commentEx w15:paraId="076B1F01" w15:paraIdParent="387B6D78" w15:done="0"/>
  <w15:commentEx w15:paraId="4BFACE2B" w15:done="0"/>
  <w15:commentEx w15:paraId="2A0B095E" w15:paraIdParent="4BFACE2B" w15:done="0"/>
  <w15:commentEx w15:paraId="0CFF5CE4" w15:done="0"/>
  <w15:commentEx w15:paraId="01B18A69" w15:paraIdParent="0CFF5CE4" w15:done="0"/>
  <w15:commentEx w15:paraId="0C702C4C" w15:done="0"/>
  <w15:commentEx w15:paraId="5009DB6E" w15:paraIdParent="0C702C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32945"/>
    <w:multiLevelType w:val="hybridMultilevel"/>
    <w:tmpl w:val="8B56C890"/>
    <w:lvl w:ilvl="0" w:tplc="66ECF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 Cristoloveanu">
    <w15:presenceInfo w15:providerId="AD" w15:userId="S-1-5-21-2127521184-1604012920-1887927527-7619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78"/>
    <w:rsid w:val="00013E6C"/>
    <w:rsid w:val="000302C8"/>
    <w:rsid w:val="00032D05"/>
    <w:rsid w:val="0004791D"/>
    <w:rsid w:val="000726AA"/>
    <w:rsid w:val="00096FF4"/>
    <w:rsid w:val="000A118E"/>
    <w:rsid w:val="000F7E15"/>
    <w:rsid w:val="001051FD"/>
    <w:rsid w:val="00143C8F"/>
    <w:rsid w:val="0015304A"/>
    <w:rsid w:val="001602E7"/>
    <w:rsid w:val="00171E3B"/>
    <w:rsid w:val="00192BD4"/>
    <w:rsid w:val="001A328A"/>
    <w:rsid w:val="001B7041"/>
    <w:rsid w:val="001D1A13"/>
    <w:rsid w:val="001D1BBD"/>
    <w:rsid w:val="001F5FAE"/>
    <w:rsid w:val="0029137D"/>
    <w:rsid w:val="002A7404"/>
    <w:rsid w:val="002E7FA0"/>
    <w:rsid w:val="00325036"/>
    <w:rsid w:val="00371284"/>
    <w:rsid w:val="00374D5F"/>
    <w:rsid w:val="003B47B1"/>
    <w:rsid w:val="003B4A7F"/>
    <w:rsid w:val="003D492D"/>
    <w:rsid w:val="003F214D"/>
    <w:rsid w:val="003F2E0B"/>
    <w:rsid w:val="00411ED8"/>
    <w:rsid w:val="00435998"/>
    <w:rsid w:val="00456B74"/>
    <w:rsid w:val="00465478"/>
    <w:rsid w:val="00483908"/>
    <w:rsid w:val="004E07DA"/>
    <w:rsid w:val="004F78AA"/>
    <w:rsid w:val="005004A8"/>
    <w:rsid w:val="00516C0F"/>
    <w:rsid w:val="00565FEE"/>
    <w:rsid w:val="005B3186"/>
    <w:rsid w:val="005E1451"/>
    <w:rsid w:val="005E3A99"/>
    <w:rsid w:val="005E6466"/>
    <w:rsid w:val="005F2633"/>
    <w:rsid w:val="00633260"/>
    <w:rsid w:val="0064363D"/>
    <w:rsid w:val="0066009E"/>
    <w:rsid w:val="00684307"/>
    <w:rsid w:val="00694481"/>
    <w:rsid w:val="006A44CC"/>
    <w:rsid w:val="0074351C"/>
    <w:rsid w:val="00753025"/>
    <w:rsid w:val="00762FC6"/>
    <w:rsid w:val="00763173"/>
    <w:rsid w:val="00764A9A"/>
    <w:rsid w:val="00764CC9"/>
    <w:rsid w:val="0077203C"/>
    <w:rsid w:val="007D7280"/>
    <w:rsid w:val="007D7BC8"/>
    <w:rsid w:val="00843CDB"/>
    <w:rsid w:val="008702E7"/>
    <w:rsid w:val="00892879"/>
    <w:rsid w:val="008A2909"/>
    <w:rsid w:val="00926830"/>
    <w:rsid w:val="0093194D"/>
    <w:rsid w:val="0093505D"/>
    <w:rsid w:val="00A01A83"/>
    <w:rsid w:val="00A347B0"/>
    <w:rsid w:val="00A503EC"/>
    <w:rsid w:val="00A520EC"/>
    <w:rsid w:val="00A522EB"/>
    <w:rsid w:val="00A83D1E"/>
    <w:rsid w:val="00AC0D9D"/>
    <w:rsid w:val="00AD3824"/>
    <w:rsid w:val="00AF11F0"/>
    <w:rsid w:val="00B95BC8"/>
    <w:rsid w:val="00BB1B0D"/>
    <w:rsid w:val="00BB4E51"/>
    <w:rsid w:val="00C31972"/>
    <w:rsid w:val="00C31ED6"/>
    <w:rsid w:val="00C425CC"/>
    <w:rsid w:val="00C455DA"/>
    <w:rsid w:val="00CA1B3B"/>
    <w:rsid w:val="00D056C9"/>
    <w:rsid w:val="00D32BE0"/>
    <w:rsid w:val="00D51EC0"/>
    <w:rsid w:val="00D546D7"/>
    <w:rsid w:val="00D771AD"/>
    <w:rsid w:val="00DD0B29"/>
    <w:rsid w:val="00DD23FD"/>
    <w:rsid w:val="00DF07D2"/>
    <w:rsid w:val="00E04672"/>
    <w:rsid w:val="00E513E1"/>
    <w:rsid w:val="00EA5AB8"/>
    <w:rsid w:val="00ED7BE3"/>
    <w:rsid w:val="00EF12B3"/>
    <w:rsid w:val="00F02D65"/>
    <w:rsid w:val="00F118C3"/>
    <w:rsid w:val="00F81699"/>
    <w:rsid w:val="00F87BBF"/>
    <w:rsid w:val="00F93A70"/>
    <w:rsid w:val="00FA6D0F"/>
    <w:rsid w:val="00FC18D6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DC0"/>
  <w15:chartTrackingRefBased/>
  <w15:docId w15:val="{28139D28-AC4E-46F4-AA45-1B8D974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4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1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881443CF45F438C5627E802869CEC" ma:contentTypeVersion="8" ma:contentTypeDescription="Create a new document." ma:contentTypeScope="" ma:versionID="a2406a12245d5e5fc85e871dc6b13896">
  <xsd:schema xmlns:xsd="http://www.w3.org/2001/XMLSchema" xmlns:xs="http://www.w3.org/2001/XMLSchema" xmlns:p="http://schemas.microsoft.com/office/2006/metadata/properties" xmlns:ns2="http://schemas.microsoft.com/sharepoint/v3/fields" xmlns:ns3="1a6210b7-6eb0-422a-bb85-2d6a54010ab6" xmlns:ns4="7d10e592-2cf2-4ec8-8634-487f46b56963" targetNamespace="http://schemas.microsoft.com/office/2006/metadata/properties" ma:root="true" ma:fieldsID="96d57134b53f1b4435af8d59adb84449" ns2:_="" ns3:_="" ns4:_="">
    <xsd:import namespace="http://schemas.microsoft.com/sharepoint/v3/fields"/>
    <xsd:import namespace="1a6210b7-6eb0-422a-bb85-2d6a54010ab6"/>
    <xsd:import namespace="7d10e592-2cf2-4ec8-8634-487f46b56963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210b7-6eb0-422a-bb85-2d6a54010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592-2cf2-4ec8-8634-487f46b569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838030AF-764D-49CF-AC4C-9457AC304F06}"/>
</file>

<file path=customXml/itemProps2.xml><?xml version="1.0" encoding="utf-8"?>
<ds:datastoreItem xmlns:ds="http://schemas.openxmlformats.org/officeDocument/2006/customXml" ds:itemID="{B487F1ED-D23C-4FE2-91E1-28DA3691BAFC}"/>
</file>

<file path=customXml/itemProps3.xml><?xml version="1.0" encoding="utf-8"?>
<ds:datastoreItem xmlns:ds="http://schemas.openxmlformats.org/officeDocument/2006/customXml" ds:itemID="{7665F126-7470-42C9-8C93-99AC0D7137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Dan Cristoloveanu</cp:lastModifiedBy>
  <cp:revision>100</cp:revision>
  <dcterms:created xsi:type="dcterms:W3CDTF">2014-04-02T22:21:00Z</dcterms:created>
  <dcterms:modified xsi:type="dcterms:W3CDTF">2016-07-04T01:21:00Z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0x0101005F0881443CF45F438C5627E802869CEC</vt:lpwstr>
  </property>
</Properties>
</file>