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881443CF45F438C5627E802869CEC" ma:contentTypeVersion="8" ma:contentTypeDescription="Create a new document." ma:contentTypeScope="" ma:versionID="a2406a12245d5e5fc85e871dc6b13896">
  <xsd:schema xmlns:xsd="http://www.w3.org/2001/XMLSchema" xmlns:xs="http://www.w3.org/2001/XMLSchema" xmlns:p="http://schemas.microsoft.com/office/2006/metadata/properties" xmlns:ns2="http://schemas.microsoft.com/sharepoint/v3/fields" xmlns:ns3="1a6210b7-6eb0-422a-bb85-2d6a54010ab6" xmlns:ns4="7d10e592-2cf2-4ec8-8634-487f46b56963" targetNamespace="http://schemas.microsoft.com/office/2006/metadata/properties" ma:root="true" ma:fieldsID="96d57134b53f1b4435af8d59adb84449" ns2:_="" ns3:_="" ns4:_="">
    <xsd:import namespace="http://schemas.microsoft.com/sharepoint/v3/fields"/>
    <xsd:import namespace="1a6210b7-6eb0-422a-bb85-2d6a54010ab6"/>
    <xsd:import namespace="7d10e592-2cf2-4ec8-8634-487f46b56963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10b7-6eb0-422a-bb85-2d6a54010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592-2cf2-4ec8-8634-487f46b5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D4EC189-D4C6-4CAC-827C-FCA16EF03BF7}"/>
</file>

<file path=customXml/itemProps2.xml><?xml version="1.0" encoding="utf-8"?>
<ds:datastoreItem xmlns:ds="http://schemas.openxmlformats.org/officeDocument/2006/customXml" ds:itemID="{AD96EE5A-E086-4A27-A0F6-C46225CCFC10}"/>
</file>

<file path=customXml/itemProps3.xml><?xml version="1.0" encoding="utf-8"?>
<ds:datastoreItem xmlns:ds="http://schemas.openxmlformats.org/officeDocument/2006/customXml" ds:itemID="{5417DFAA-7710-4FC3-B163-B740312AC4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0x0101005F0881443CF45F438C5627E802869CEC</vt:lpwstr>
  </property>
</Properties>
</file>